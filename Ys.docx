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D56B9" w14:textId="51517353" w:rsidR="006F00EE" w:rsidRDefault="006F00EE" w:rsidP="006F00EE">
      <w:pPr>
        <w:jc w:val="center"/>
        <w:rPr>
          <w:lang w:val="es-CO"/>
        </w:rPr>
      </w:pPr>
      <m:oMath>
        <m:r>
          <w:rPr>
            <w:rFonts w:ascii="Cambria Math" w:hAnsi="Cambria Math"/>
            <w:lang w:val="es-CO"/>
          </w:rPr>
          <m:t>Y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=H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s</m:t>
            </m:r>
          </m:e>
        </m:d>
        <m:r>
          <w:rPr>
            <w:rFonts w:ascii="Cambria Math" w:hAnsi="Cambria Math"/>
            <w:lang w:val="es-CO"/>
          </w:rPr>
          <m:t>X(s</m:t>
        </m:r>
      </m:oMath>
      <w:r w:rsidRPr="006F00EE">
        <w:rPr>
          <w:lang w:val="es-CO"/>
        </w:rPr>
        <w:t>)</w:t>
      </w:r>
      <w:r>
        <w:rPr>
          <w:lang w:val="es-CO"/>
        </w:rPr>
        <w:t xml:space="preserve"> </w:t>
      </w:r>
      <w:r w:rsidRPr="006F00EE">
        <w:rPr>
          <w:lang w:val="es-CO"/>
        </w:rPr>
        <w:sym w:font="Wingdings" w:char="F0E0"/>
      </w:r>
      <w:r>
        <w:rPr>
          <w:lang w:val="es-CO"/>
        </w:rPr>
        <w:t xml:space="preserve"> y(t)</w:t>
      </w:r>
    </w:p>
    <w:p w14:paraId="3CC21D81" w14:textId="7DF2BC58" w:rsidR="00501C68" w:rsidRDefault="00501C68" w:rsidP="006F00EE">
      <w:pPr>
        <w:jc w:val="center"/>
        <w:rPr>
          <w:lang w:val="es-CO"/>
        </w:rPr>
      </w:pPr>
    </w:p>
    <w:p w14:paraId="64307E0B" w14:textId="3360526D" w:rsidR="00501C68" w:rsidRDefault="00501C68" w:rsidP="006F00EE">
      <w:pPr>
        <w:jc w:val="center"/>
        <w:rPr>
          <w:lang w:val="es-CO"/>
        </w:rPr>
      </w:pPr>
    </w:p>
    <w:p w14:paraId="1146DEB1" w14:textId="66D9DD87" w:rsidR="00501C68" w:rsidRDefault="00501C68" w:rsidP="006F00EE">
      <w:pPr>
        <w:jc w:val="center"/>
        <w:rPr>
          <w:lang w:val="es-CO"/>
        </w:rPr>
      </w:pPr>
    </w:p>
    <w:p w14:paraId="4F146AD8" w14:textId="5D53C266" w:rsidR="00501C68" w:rsidRDefault="00501C68" w:rsidP="006F00EE">
      <w:pPr>
        <w:jc w:val="center"/>
        <w:rPr>
          <w:lang w:val="es-CO"/>
        </w:rPr>
      </w:pPr>
    </w:p>
    <w:p w14:paraId="7155AC67" w14:textId="5EC470D8" w:rsidR="00501C68" w:rsidRPr="00BB5FCA" w:rsidRDefault="00501C68" w:rsidP="006F00EE">
      <w:pPr>
        <w:jc w:val="center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0.5s+5</m:t>
              </m:r>
            </m:num>
            <m:den>
              <m:r>
                <w:rPr>
                  <w:rFonts w:ascii="Cambria Math" w:hAnsi="Cambria Math"/>
                  <w:lang w:val="es-CO"/>
                </w:rPr>
                <m:t>0.0002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+0.0064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 xml:space="preserve">+0.512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+s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s+10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CO"/>
                </w:rPr>
                <m:t>10s(s+2)(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+30s+2500)</m:t>
              </m:r>
            </m:den>
          </m:f>
        </m:oMath>
      </m:oMathPara>
    </w:p>
    <w:p w14:paraId="3129F93E" w14:textId="70EE5282" w:rsidR="00BB5FCA" w:rsidRPr="00BB5FCA" w:rsidRDefault="00391E2B" w:rsidP="006F00EE">
      <w:pPr>
        <w:jc w:val="center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5</m:t>
          </m:r>
        </m:oMath>
      </m:oMathPara>
    </w:p>
    <w:p w14:paraId="4E2D6C42" w14:textId="4463D1E0" w:rsidR="00BB5FCA" w:rsidRPr="00BB5FCA" w:rsidRDefault="00391E2B" w:rsidP="00BB5FCA">
      <w:pPr>
        <w:jc w:val="center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31AE0596" w14:textId="11474704" w:rsidR="00BB5FCA" w:rsidRPr="00BB5FCA" w:rsidRDefault="00391E2B" w:rsidP="00BB5FCA">
      <w:pPr>
        <w:jc w:val="center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s+10</m:t>
              </m:r>
            </m:num>
            <m:den>
              <m:r>
                <w:rPr>
                  <w:rFonts w:ascii="Cambria Math" w:hAnsi="Cambria Math"/>
                  <w:lang w:val="es-CO"/>
                </w:rPr>
                <m:t>10</m:t>
              </m:r>
            </m:den>
          </m:f>
        </m:oMath>
      </m:oMathPara>
    </w:p>
    <w:p w14:paraId="136F42F6" w14:textId="0534016C" w:rsidR="00BB5FCA" w:rsidRPr="00BB5FCA" w:rsidRDefault="00391E2B" w:rsidP="00BB5FCA">
      <w:pPr>
        <w:jc w:val="center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</m:t>
              </m:r>
            </m:num>
            <m:den>
              <m:r>
                <w:rPr>
                  <w:rFonts w:ascii="Cambria Math" w:hAnsi="Cambria Math"/>
                  <w:lang w:val="es-CO"/>
                </w:rPr>
                <m:t>s+2</m:t>
              </m:r>
            </m:den>
          </m:f>
        </m:oMath>
      </m:oMathPara>
    </w:p>
    <w:p w14:paraId="37274375" w14:textId="27B9125A" w:rsidR="00BB5FCA" w:rsidRPr="00BB5FCA" w:rsidRDefault="00391E2B" w:rsidP="00BB5FCA">
      <w:pPr>
        <w:jc w:val="center"/>
        <w:rPr>
          <w:rFonts w:eastAsiaTheme="minorEastAsia"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CO"/>
                </w:rPr>
                <m:t>2500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CO"/>
                </w:rPr>
                <m:t>+30s+2500</m:t>
              </m:r>
            </m:den>
          </m:f>
        </m:oMath>
      </m:oMathPara>
    </w:p>
    <w:p w14:paraId="767C239D" w14:textId="77777777" w:rsidR="00BB5FCA" w:rsidRPr="00BB5FCA" w:rsidRDefault="00BB5FCA" w:rsidP="00BB5FCA">
      <w:pPr>
        <w:jc w:val="center"/>
        <w:rPr>
          <w:rFonts w:eastAsiaTheme="minorEastAsia"/>
          <w:iCs/>
          <w:lang w:val="es-CO"/>
        </w:rPr>
      </w:pPr>
    </w:p>
    <w:p w14:paraId="752DC58B" w14:textId="65A4B47D" w:rsidR="00BB5FCA" w:rsidRPr="005A681D" w:rsidRDefault="005A681D" w:rsidP="006F00EE">
      <w:pPr>
        <w:jc w:val="center"/>
        <w:rPr>
          <w:sz w:val="16"/>
          <w:lang w:val="es-CO"/>
          <w:rPrChange w:id="0" w:author="Mario Paredes" w:date="2020-05-22T11:33:00Z">
            <w:rPr>
              <w:lang w:val="es-CO"/>
            </w:rPr>
          </w:rPrChange>
        </w:rPr>
      </w:pPr>
      <m:oMathPara>
        <m:oMath>
          <m:r>
            <w:ins w:id="1" w:author="Mario Paredes" w:date="2020-05-22T11:33:00Z">
              <w:rPr>
                <w:rFonts w:ascii="Cambria Math" w:hAnsi="Cambria Math"/>
                <w:sz w:val="16"/>
                <w:szCs w:val="16"/>
                <w:lang w:val="es-CO"/>
              </w:rPr>
              <m:t>0.0002</m:t>
            </w:ins>
          </m:r>
          <m:sSup>
            <m:sSupPr>
              <m:ctrlPr>
                <w:ins w:id="2" w:author="Mario Paredes" w:date="2020-05-22T11:33:00Z">
                  <w:rPr>
                    <w:rFonts w:ascii="Cambria Math" w:hAnsi="Cambria Math"/>
                    <w:i/>
                    <w:iCs/>
                    <w:sz w:val="16"/>
                    <w:szCs w:val="16"/>
                    <w:lang w:val="es-CO"/>
                  </w:rPr>
                </w:ins>
              </m:ctrlPr>
            </m:sSupPr>
            <m:e>
              <m:r>
                <w:ins w:id="3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s</m:t>
                </w:ins>
              </m:r>
            </m:e>
            <m:sup>
              <m:r>
                <w:ins w:id="4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4</m:t>
                </w:ins>
              </m:r>
            </m:sup>
          </m:sSup>
          <m:r>
            <w:ins w:id="5" w:author="Mario Paredes" w:date="2020-05-22T11:33:00Z">
              <w:rPr>
                <w:rFonts w:ascii="Cambria Math" w:hAnsi="Cambria Math"/>
                <w:sz w:val="16"/>
                <w:szCs w:val="16"/>
                <w:lang w:val="es-CO"/>
              </w:rPr>
              <m:t xml:space="preserve">+0.0064 </m:t>
            </w:ins>
          </m:r>
          <m:sSup>
            <m:sSupPr>
              <m:ctrlPr>
                <w:ins w:id="6" w:author="Mario Paredes" w:date="2020-05-22T11:33:00Z">
                  <w:rPr>
                    <w:rFonts w:ascii="Cambria Math" w:hAnsi="Cambria Math"/>
                    <w:i/>
                    <w:iCs/>
                    <w:sz w:val="16"/>
                    <w:szCs w:val="16"/>
                    <w:lang w:val="es-CO"/>
                  </w:rPr>
                </w:ins>
              </m:ctrlPr>
            </m:sSupPr>
            <m:e>
              <m:r>
                <w:ins w:id="7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s</m:t>
                </w:ins>
              </m:r>
            </m:e>
            <m:sup>
              <m:r>
                <w:ins w:id="8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3</m:t>
                </w:ins>
              </m:r>
            </m:sup>
          </m:sSup>
          <m:r>
            <w:ins w:id="9" w:author="Mario Paredes" w:date="2020-05-22T11:33:00Z">
              <w:rPr>
                <w:rFonts w:ascii="Cambria Math" w:hAnsi="Cambria Math"/>
                <w:sz w:val="16"/>
                <w:szCs w:val="16"/>
                <w:lang w:val="es-CO"/>
              </w:rPr>
              <m:t xml:space="preserve">+0.512 </m:t>
            </w:ins>
          </m:r>
          <m:sSup>
            <m:sSupPr>
              <m:ctrlPr>
                <w:ins w:id="10" w:author="Mario Paredes" w:date="2020-05-22T11:33:00Z">
                  <w:rPr>
                    <w:rFonts w:ascii="Cambria Math" w:hAnsi="Cambria Math"/>
                    <w:i/>
                    <w:iCs/>
                    <w:sz w:val="16"/>
                    <w:szCs w:val="16"/>
                    <w:lang w:val="es-CO"/>
                  </w:rPr>
                </w:ins>
              </m:ctrlPr>
            </m:sSupPr>
            <m:e>
              <m:r>
                <w:ins w:id="11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s</m:t>
                </w:ins>
              </m:r>
            </m:e>
            <m:sup>
              <m:r>
                <w:ins w:id="12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2</m:t>
                </w:ins>
              </m:r>
            </m:sup>
          </m:sSup>
          <m:r>
            <w:ins w:id="13" w:author="Mario Paredes" w:date="2020-05-22T11:33:00Z">
              <w:rPr>
                <w:rFonts w:ascii="Cambria Math" w:hAnsi="Cambria Math"/>
                <w:sz w:val="16"/>
                <w:szCs w:val="16"/>
                <w:lang w:val="es-CO"/>
              </w:rPr>
              <m:t>+s</m:t>
            </w:ins>
          </m:r>
          <m:r>
            <w:ins w:id="14" w:author="Mario Paredes" w:date="2020-05-22T11:33:00Z">
              <w:rPr>
                <w:rFonts w:ascii="Cambria Math" w:hAnsi="Cambria Math"/>
                <w:sz w:val="16"/>
                <w:szCs w:val="16"/>
                <w:lang w:val="es-CO"/>
              </w:rPr>
              <m:t>=</m:t>
            </w:ins>
          </m:r>
          <m:r>
            <w:ins w:id="15" w:author="Mario Paredes" w:date="2020-05-22T11:33:00Z">
              <w:rPr>
                <w:rFonts w:ascii="Cambria Math" w:hAnsi="Cambria Math"/>
                <w:sz w:val="16"/>
                <w:szCs w:val="16"/>
                <w:lang w:val="es-CO"/>
              </w:rPr>
              <m:t>0.0002</m:t>
            </w:ins>
          </m:r>
          <m:d>
            <m:dPr>
              <m:ctrlPr>
                <w:ins w:id="16" w:author="Mario Paredes" w:date="2020-05-22T11:33:00Z">
                  <w:rPr>
                    <w:rFonts w:ascii="Cambria Math" w:hAnsi="Cambria Math"/>
                    <w:i/>
                    <w:iCs/>
                    <w:sz w:val="16"/>
                    <w:szCs w:val="16"/>
                    <w:lang w:val="es-CO"/>
                  </w:rPr>
                </w:ins>
              </m:ctrlPr>
            </m:dPr>
            <m:e>
              <m:sSup>
                <m:sSupPr>
                  <m:ctrlPr>
                    <w:ins w:id="17" w:author="Mario Paredes" w:date="2020-05-22T11:33:00Z">
                      <w:rPr>
                        <w:rFonts w:ascii="Cambria Math" w:hAnsi="Cambria Math"/>
                        <w:i/>
                        <w:iCs/>
                        <w:sz w:val="16"/>
                        <w:szCs w:val="16"/>
                        <w:lang w:val="es-CO"/>
                      </w:rPr>
                    </w:ins>
                  </m:ctrlPr>
                </m:sSupPr>
                <m:e>
                  <m:r>
                    <w:ins w:id="18" w:author="Mario Paredes" w:date="2020-05-22T11:33:00Z">
                      <w:rPr>
                        <w:rFonts w:ascii="Cambria Math" w:hAnsi="Cambria Math"/>
                        <w:sz w:val="16"/>
                        <w:szCs w:val="16"/>
                        <w:lang w:val="es-CO"/>
                      </w:rPr>
                      <m:t>s</m:t>
                    </w:ins>
                  </m:r>
                </m:e>
                <m:sup>
                  <m:r>
                    <w:ins w:id="19" w:author="Mario Paredes" w:date="2020-05-22T11:33:00Z">
                      <w:rPr>
                        <w:rFonts w:ascii="Cambria Math" w:hAnsi="Cambria Math"/>
                        <w:sz w:val="16"/>
                        <w:szCs w:val="16"/>
                        <w:lang w:val="es-CO"/>
                      </w:rPr>
                      <m:t>4</m:t>
                    </w:ins>
                  </m:r>
                </m:sup>
              </m:sSup>
              <m:r>
                <w:ins w:id="20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+0.0064</m:t>
                </w:ins>
              </m:r>
              <m:f>
                <m:fPr>
                  <m:ctrlPr>
                    <w:ins w:id="21" w:author="Mario Paredes" w:date="2020-05-22T11:33:00Z">
                      <w:rPr>
                        <w:rFonts w:ascii="Cambria Math" w:hAnsi="Cambria Math"/>
                        <w:i/>
                        <w:sz w:val="16"/>
                        <w:szCs w:val="16"/>
                        <w:lang w:val="es-CO"/>
                      </w:rPr>
                    </w:ins>
                  </m:ctrlPr>
                </m:fPr>
                <m:num>
                  <m:sSup>
                    <m:sSupPr>
                      <m:ctrlPr>
                        <w:ins w:id="22" w:author="Mario Paredes" w:date="2020-05-22T11:33:00Z">
                          <w:rPr>
                            <w:rFonts w:ascii="Cambria Math" w:hAnsi="Cambria Math"/>
                            <w:i/>
                            <w:iCs/>
                            <w:sz w:val="16"/>
                            <w:szCs w:val="16"/>
                            <w:lang w:val="es-CO"/>
                          </w:rPr>
                        </w:ins>
                      </m:ctrlPr>
                    </m:sSupPr>
                    <m:e>
                      <m:r>
                        <w:ins w:id="23" w:author="Mario Paredes" w:date="2020-05-22T11:33:00Z">
                          <w:rPr>
                            <w:rFonts w:ascii="Cambria Math" w:hAnsi="Cambria Math"/>
                            <w:sz w:val="16"/>
                            <w:szCs w:val="16"/>
                            <w:lang w:val="es-CO"/>
                          </w:rPr>
                          <m:t>s</m:t>
                        </w:ins>
                      </m:r>
                    </m:e>
                    <m:sup>
                      <m:r>
                        <w:ins w:id="24" w:author="Mario Paredes" w:date="2020-05-22T11:33:00Z">
                          <w:rPr>
                            <w:rFonts w:ascii="Cambria Math" w:hAnsi="Cambria Math"/>
                            <w:sz w:val="16"/>
                            <w:szCs w:val="16"/>
                            <w:lang w:val="es-CO"/>
                          </w:rPr>
                          <m:t>3</m:t>
                        </w:ins>
                      </m:r>
                    </m:sup>
                  </m:sSup>
                </m:num>
                <m:den>
                  <m:r>
                    <w:ins w:id="25" w:author="Mario Paredes" w:date="2020-05-22T11:33:00Z">
                      <w:rPr>
                        <w:rFonts w:ascii="Cambria Math" w:hAnsi="Cambria Math"/>
                        <w:sz w:val="16"/>
                        <w:szCs w:val="16"/>
                        <w:lang w:val="es-CO"/>
                      </w:rPr>
                      <m:t>0.0002</m:t>
                    </w:ins>
                  </m:r>
                </m:den>
              </m:f>
              <m:r>
                <w:ins w:id="26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+0.512</m:t>
                </w:ins>
              </m:r>
              <m:f>
                <m:fPr>
                  <m:ctrlPr>
                    <w:ins w:id="27" w:author="Mario Paredes" w:date="2020-05-22T11:33:00Z">
                      <w:rPr>
                        <w:rFonts w:ascii="Cambria Math" w:hAnsi="Cambria Math"/>
                        <w:i/>
                        <w:sz w:val="16"/>
                        <w:szCs w:val="16"/>
                        <w:lang w:val="es-CO"/>
                      </w:rPr>
                    </w:ins>
                  </m:ctrlPr>
                </m:fPr>
                <m:num>
                  <m:sSup>
                    <m:sSupPr>
                      <m:ctrlPr>
                        <w:ins w:id="28" w:author="Mario Paredes" w:date="2020-05-22T11:33:00Z">
                          <w:rPr>
                            <w:rFonts w:ascii="Cambria Math" w:hAnsi="Cambria Math"/>
                            <w:i/>
                            <w:iCs/>
                            <w:sz w:val="16"/>
                            <w:szCs w:val="16"/>
                            <w:lang w:val="es-CO"/>
                          </w:rPr>
                        </w:ins>
                      </m:ctrlPr>
                    </m:sSupPr>
                    <m:e>
                      <m:r>
                        <w:ins w:id="29" w:author="Mario Paredes" w:date="2020-05-22T11:33:00Z">
                          <w:rPr>
                            <w:rFonts w:ascii="Cambria Math" w:hAnsi="Cambria Math"/>
                            <w:sz w:val="16"/>
                            <w:szCs w:val="16"/>
                            <w:lang w:val="es-CO"/>
                          </w:rPr>
                          <m:t>s</m:t>
                        </w:ins>
                      </m:r>
                    </m:e>
                    <m:sup>
                      <m:r>
                        <w:ins w:id="30" w:author="Mario Paredes" w:date="2020-05-22T11:33:00Z">
                          <w:rPr>
                            <w:rFonts w:ascii="Cambria Math" w:hAnsi="Cambria Math"/>
                            <w:sz w:val="16"/>
                            <w:szCs w:val="16"/>
                            <w:lang w:val="es-CO"/>
                          </w:rPr>
                          <m:t>2</m:t>
                        </w:ins>
                      </m:r>
                    </m:sup>
                  </m:sSup>
                </m:num>
                <m:den>
                  <m:r>
                    <w:ins w:id="31" w:author="Mario Paredes" w:date="2020-05-22T11:33:00Z">
                      <w:rPr>
                        <w:rFonts w:ascii="Cambria Math" w:hAnsi="Cambria Math"/>
                        <w:sz w:val="16"/>
                        <w:szCs w:val="16"/>
                        <w:lang w:val="es-CO"/>
                      </w:rPr>
                      <m:t>0.0002</m:t>
                    </w:ins>
                  </m:r>
                </m:den>
              </m:f>
              <m:r>
                <w:ins w:id="32" w:author="Mario Paredes" w:date="2020-05-22T11:33:00Z">
                  <w:rPr>
                    <w:rFonts w:ascii="Cambria Math" w:hAnsi="Cambria Math"/>
                    <w:sz w:val="16"/>
                    <w:szCs w:val="16"/>
                    <w:lang w:val="es-CO"/>
                  </w:rPr>
                  <m:t>+</m:t>
                </w:ins>
              </m:r>
              <m:f>
                <m:fPr>
                  <m:ctrlPr>
                    <w:ins w:id="33" w:author="Mario Paredes" w:date="2020-05-22T11:33:00Z">
                      <w:rPr>
                        <w:rFonts w:ascii="Cambria Math" w:hAnsi="Cambria Math"/>
                        <w:i/>
                        <w:sz w:val="16"/>
                        <w:szCs w:val="16"/>
                        <w:lang w:val="es-CO"/>
                      </w:rPr>
                    </w:ins>
                  </m:ctrlPr>
                </m:fPr>
                <m:num>
                  <m:r>
                    <w:ins w:id="34" w:author="Mario Paredes" w:date="2020-05-22T11:33:00Z">
                      <w:rPr>
                        <w:rFonts w:ascii="Cambria Math" w:hAnsi="Cambria Math"/>
                        <w:sz w:val="16"/>
                        <w:szCs w:val="16"/>
                        <w:lang w:val="es-CO"/>
                      </w:rPr>
                      <m:t>s</m:t>
                    </w:ins>
                  </m:r>
                </m:num>
                <m:den>
                  <m:r>
                    <w:ins w:id="35" w:author="Mario Paredes" w:date="2020-05-22T11:33:00Z">
                      <w:rPr>
                        <w:rFonts w:ascii="Cambria Math" w:hAnsi="Cambria Math"/>
                        <w:sz w:val="16"/>
                        <w:szCs w:val="16"/>
                        <w:lang w:val="es-CO"/>
                      </w:rPr>
                      <m:t>0.0002</m:t>
                    </w:ins>
                  </m:r>
                </m:den>
              </m:f>
              <m:ctrlPr>
                <w:ins w:id="36" w:author="Mario Paredes" w:date="2020-05-22T11:33:00Z">
                  <w:rPr>
                    <w:rFonts w:ascii="Cambria Math" w:hAnsi="Cambria Math"/>
                    <w:i/>
                    <w:sz w:val="16"/>
                    <w:szCs w:val="16"/>
                    <w:lang w:val="es-CO"/>
                  </w:rPr>
                </w:ins>
              </m:ctrlPr>
            </m:e>
          </m:d>
        </m:oMath>
      </m:oMathPara>
    </w:p>
    <w:p w14:paraId="4FE266FB" w14:textId="64266992" w:rsidR="00BB5FCA" w:rsidRDefault="00BB5FCA" w:rsidP="006F00EE">
      <w:pPr>
        <w:jc w:val="center"/>
      </w:pPr>
    </w:p>
    <w:p w14:paraId="30ACE054" w14:textId="7326CBA2" w:rsidR="00285AD4" w:rsidRDefault="00285AD4" w:rsidP="006F00EE">
      <w:pPr>
        <w:jc w:val="center"/>
        <w:rPr>
          <w:ins w:id="37" w:author="Mario Paredes" w:date="2020-05-22T11:33:00Z"/>
        </w:rPr>
      </w:pPr>
    </w:p>
    <w:p w14:paraId="325EECE1" w14:textId="7EB24448" w:rsidR="00285AD4" w:rsidRDefault="00285AD4" w:rsidP="006F00EE">
      <w:pPr>
        <w:jc w:val="center"/>
        <w:rPr>
          <w:ins w:id="38" w:author="Mario Paredes" w:date="2020-05-22T11:33:00Z"/>
        </w:rPr>
      </w:pPr>
    </w:p>
    <w:p w14:paraId="17F2887A" w14:textId="4E6A6FC9" w:rsidR="00285AD4" w:rsidRDefault="00285AD4" w:rsidP="006F00EE">
      <w:pPr>
        <w:jc w:val="center"/>
        <w:rPr>
          <w:ins w:id="39" w:author="Mario Paredes" w:date="2020-05-22T11:33:00Z"/>
        </w:rPr>
      </w:pPr>
    </w:p>
    <w:p w14:paraId="644F4616" w14:textId="5040B28D" w:rsidR="00285AD4" w:rsidRDefault="00285AD4" w:rsidP="006F00EE">
      <w:pPr>
        <w:jc w:val="center"/>
        <w:rPr>
          <w:ins w:id="40" w:author="Mario Paredes" w:date="2020-05-22T11:33:00Z"/>
        </w:rPr>
      </w:pPr>
    </w:p>
    <w:p w14:paraId="5D0EAF07" w14:textId="175D7749" w:rsidR="00285AD4" w:rsidRDefault="00285AD4" w:rsidP="006F00EE">
      <w:pPr>
        <w:jc w:val="center"/>
        <w:rPr>
          <w:ins w:id="41" w:author="Mario Paredes" w:date="2020-05-22T11:33:00Z"/>
        </w:rPr>
      </w:pPr>
    </w:p>
    <w:p w14:paraId="77B5F9E4" w14:textId="1B409FE2" w:rsidR="00285AD4" w:rsidRDefault="00285AD4" w:rsidP="006F00EE">
      <w:pPr>
        <w:jc w:val="center"/>
        <w:rPr>
          <w:ins w:id="42" w:author="Mario Paredes" w:date="2020-05-22T11:33:00Z"/>
        </w:rPr>
      </w:pPr>
    </w:p>
    <w:p w14:paraId="194264EA" w14:textId="2326273F" w:rsidR="00285AD4" w:rsidRDefault="00285AD4" w:rsidP="006F00EE">
      <w:pPr>
        <w:jc w:val="center"/>
        <w:rPr>
          <w:ins w:id="43" w:author="Mario Paredes" w:date="2020-05-22T11:33:00Z"/>
        </w:rPr>
      </w:pPr>
    </w:p>
    <w:p w14:paraId="09BC653F" w14:textId="1B84CEB2" w:rsidR="00285AD4" w:rsidRDefault="00285AD4" w:rsidP="006F00EE">
      <w:pPr>
        <w:jc w:val="center"/>
        <w:rPr>
          <w:ins w:id="44" w:author="Mario Paredes" w:date="2020-05-22T11:33:00Z"/>
        </w:rPr>
      </w:pPr>
    </w:p>
    <w:p w14:paraId="50FA4DF7" w14:textId="2D8DEBA0" w:rsidR="00285AD4" w:rsidRDefault="00285AD4" w:rsidP="006F00EE">
      <w:pPr>
        <w:jc w:val="center"/>
        <w:rPr>
          <w:ins w:id="45" w:author="Mario Paredes" w:date="2020-05-22T11:33:00Z"/>
        </w:rPr>
      </w:pPr>
    </w:p>
    <w:p w14:paraId="38952C5F" w14:textId="4DD40AC8" w:rsidR="00285AD4" w:rsidRDefault="00285AD4" w:rsidP="006F00EE">
      <w:pPr>
        <w:jc w:val="center"/>
        <w:rPr>
          <w:ins w:id="46" w:author="Mario Paredes" w:date="2020-05-22T11:33:00Z"/>
        </w:rPr>
      </w:pPr>
    </w:p>
    <w:p w14:paraId="5AAE856E" w14:textId="7441A094" w:rsidR="00285AD4" w:rsidRDefault="00285AD4" w:rsidP="006F00EE">
      <w:pPr>
        <w:jc w:val="center"/>
        <w:rPr>
          <w:ins w:id="47" w:author="Mario Paredes" w:date="2020-05-22T11:33:00Z"/>
        </w:rPr>
      </w:pPr>
    </w:p>
    <w:p w14:paraId="14BA42E2" w14:textId="48A487FB" w:rsidR="00285AD4" w:rsidRDefault="00285AD4" w:rsidP="006F00EE">
      <w:pPr>
        <w:jc w:val="center"/>
        <w:rPr>
          <w:ins w:id="48" w:author="Mario Paredes" w:date="2020-05-22T11:33:00Z"/>
        </w:rPr>
      </w:pPr>
    </w:p>
    <w:p w14:paraId="6B0184A5" w14:textId="344A8D53" w:rsidR="00285AD4" w:rsidRDefault="00285AD4" w:rsidP="006F00EE">
      <w:pPr>
        <w:jc w:val="center"/>
        <w:rPr>
          <w:ins w:id="49" w:author="Mario Paredes" w:date="2020-05-22T11:33:00Z"/>
        </w:rPr>
      </w:pPr>
    </w:p>
    <w:p w14:paraId="2B1C8BD6" w14:textId="6E88F230" w:rsidR="00285AD4" w:rsidRPr="00285AD4" w:rsidRDefault="00285AD4" w:rsidP="006F00EE">
      <w:pPr>
        <w:jc w:val="center"/>
        <w:rPr>
          <w:ins w:id="50" w:author="Mario Paredes" w:date="2020-05-22T11:33:00Z"/>
          <w:rFonts w:eastAsiaTheme="minorEastAsia"/>
          <w:iCs/>
          <w:lang w:val="es-CO"/>
        </w:rPr>
      </w:pPr>
      <m:oMathPara>
        <m:oMath>
          <m:r>
            <w:ins w:id="51" w:author="Mario Paredes" w:date="2020-05-22T11:33:00Z">
              <w:rPr>
                <w:rFonts w:ascii="Cambria Math" w:hAnsi="Cambria Math"/>
                <w:lang w:val="es-CO"/>
              </w:rPr>
              <m:t>H</m:t>
            </w:ins>
          </m:r>
          <m:d>
            <m:dPr>
              <m:ctrlPr>
                <w:ins w:id="52" w:author="Mario Paredes" w:date="2020-05-22T11:33:00Z">
                  <w:rPr>
                    <w:rFonts w:ascii="Cambria Math" w:hAnsi="Cambria Math"/>
                    <w:i/>
                    <w:iCs/>
                    <w:lang w:val="es-CO"/>
                  </w:rPr>
                </w:ins>
              </m:ctrlPr>
            </m:dPr>
            <m:e>
              <m:r>
                <w:ins w:id="53" w:author="Mario Paredes" w:date="2020-05-22T11:33:00Z">
                  <w:rPr>
                    <w:rFonts w:ascii="Cambria Math" w:hAnsi="Cambria Math"/>
                    <w:lang w:val="es-CO"/>
                  </w:rPr>
                  <m:t>s</m:t>
                </w:ins>
              </m:r>
            </m:e>
          </m:d>
          <m:r>
            <w:ins w:id="54" w:author="Mario Paredes" w:date="2020-05-22T11:33:00Z">
              <w:rPr>
                <w:rFonts w:ascii="Cambria Math" w:hAnsi="Cambria Math"/>
                <w:lang w:val="es-CO"/>
              </w:rPr>
              <m:t>=Ks</m:t>
            </w:ins>
          </m:r>
        </m:oMath>
      </m:oMathPara>
    </w:p>
    <w:p w14:paraId="62A957A2" w14:textId="730829F1" w:rsidR="00285AD4" w:rsidRPr="00285AD4" w:rsidRDefault="00285AD4" w:rsidP="00285AD4">
      <w:pPr>
        <w:jc w:val="center"/>
        <w:rPr>
          <w:ins w:id="55" w:author="Mario Paredes" w:date="2020-05-22T11:33:00Z"/>
          <w:rFonts w:eastAsiaTheme="minorEastAsia"/>
          <w:lang w:val="es-CO"/>
        </w:rPr>
      </w:pPr>
      <m:oMathPara>
        <m:oMath>
          <m:sSub>
            <m:sSubPr>
              <m:ctrlPr>
                <w:ins w:id="56" w:author="Mario Paredes" w:date="2020-05-22T11:33:00Z">
                  <w:rPr>
                    <w:rFonts w:ascii="Cambria Math" w:hAnsi="Cambria Math"/>
                    <w:i/>
                    <w:iCs/>
                    <w:lang w:val="es-CO"/>
                  </w:rPr>
                </w:ins>
              </m:ctrlPr>
            </m:sSubPr>
            <m:e>
              <m:d>
                <m:dPr>
                  <m:begChr m:val="|"/>
                  <m:endChr m:val="|"/>
                  <m:ctrlPr>
                    <w:ins w:id="57" w:author="Mario Paredes" w:date="2020-05-22T11:33:00Z">
                      <w:rPr>
                        <w:rFonts w:ascii="Cambria Math" w:eastAsiaTheme="minorEastAsia" w:hAnsi="Cambria Math"/>
                        <w:i/>
                        <w:lang w:val="es-CO"/>
                      </w:rPr>
                    </w:ins>
                  </m:ctrlPr>
                </m:dPr>
                <m:e>
                  <m:r>
                    <w:ins w:id="58" w:author="Mario Paredes" w:date="2020-05-22T11:33:00Z">
                      <w:rPr>
                        <w:rFonts w:ascii="Cambria Math" w:hAnsi="Cambria Math"/>
                        <w:lang w:val="es-CO"/>
                      </w:rPr>
                      <m:t>H</m:t>
                    </w:ins>
                  </m:r>
                  <m:d>
                    <m:dPr>
                      <m:ctrlPr>
                        <w:ins w:id="59" w:author="Mario Paredes" w:date="2020-05-22T11:33:00Z">
                          <w:rPr>
                            <w:rFonts w:ascii="Cambria Math" w:hAnsi="Cambria Math"/>
                            <w:i/>
                            <w:iCs/>
                            <w:lang w:val="es-CO"/>
                          </w:rPr>
                        </w:ins>
                      </m:ctrlPr>
                    </m:dPr>
                    <m:e>
                      <m:r>
                        <w:ins w:id="60" w:author="Mario Paredes" w:date="2020-05-22T11:33:00Z">
                          <w:rPr>
                            <w:rFonts w:ascii="Cambria Math" w:hAnsi="Cambria Math"/>
                            <w:lang w:val="es-CO"/>
                          </w:rPr>
                          <m:t>j24</m:t>
                        </w:ins>
                      </m:r>
                    </m:e>
                  </m:d>
                  <m:ctrlPr>
                    <w:ins w:id="61" w:author="Mario Paredes" w:date="2020-05-22T11:33:00Z">
                      <w:rPr>
                        <w:rFonts w:ascii="Cambria Math" w:hAnsi="Cambria Math"/>
                        <w:i/>
                        <w:iCs/>
                        <w:lang w:val="es-CO"/>
                      </w:rPr>
                    </w:ins>
                  </m:ctrlPr>
                </m:e>
              </m:d>
            </m:e>
            <m:sub>
              <m:r>
                <w:ins w:id="62" w:author="Mario Paredes" w:date="2020-05-22T11:33:00Z">
                  <w:rPr>
                    <w:rFonts w:ascii="Cambria Math" w:hAnsi="Cambria Math"/>
                    <w:lang w:val="es-CO"/>
                  </w:rPr>
                  <m:t>dB</m:t>
                </w:ins>
              </m:r>
            </m:sub>
          </m:sSub>
          <m:r>
            <w:ins w:id="63" w:author="Mario Paredes" w:date="2020-05-22T11:33:00Z">
              <w:rPr>
                <w:rFonts w:ascii="Cambria Math" w:hAnsi="Cambria Math"/>
                <w:lang w:val="es-CO"/>
              </w:rPr>
              <m:t>=</m:t>
            </w:ins>
          </m:r>
          <m:r>
            <w:ins w:id="64" w:author="Mario Paredes" w:date="2020-05-22T11:33:00Z">
              <w:rPr>
                <w:rFonts w:ascii="Cambria Math" w:hAnsi="Cambria Math"/>
                <w:lang w:val="es-CO"/>
              </w:rPr>
              <m:t>20</m:t>
            </w:ins>
          </m:r>
          <m:func>
            <m:funcPr>
              <m:ctrlPr>
                <w:ins w:id="65" w:author="Mario Paredes" w:date="2020-05-22T11:33:00Z">
                  <w:rPr>
                    <w:rFonts w:ascii="Cambria Math" w:hAnsi="Cambria Math"/>
                    <w:iCs/>
                    <w:lang w:val="es-CO"/>
                  </w:rPr>
                </w:ins>
              </m:ctrlPr>
            </m:funcPr>
            <m:fName>
              <m:r>
                <w:ins w:id="66" w:author="Mario Paredes" w:date="2020-05-22T11:33:00Z"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w:ins>
              </m:r>
            </m:fName>
            <m:e>
              <m:d>
                <m:dPr>
                  <m:ctrlPr>
                    <w:ins w:id="67" w:author="Mario Paredes" w:date="2020-05-22T11:33:00Z">
                      <w:rPr>
                        <w:rFonts w:ascii="Cambria Math" w:hAnsi="Cambria Math"/>
                        <w:i/>
                        <w:iCs/>
                        <w:lang w:val="es-CO"/>
                      </w:rPr>
                    </w:ins>
                  </m:ctrlPr>
                </m:dPr>
                <m:e>
                  <m:r>
                    <w:ins w:id="68" w:author="Mario Paredes" w:date="2020-05-22T11:33:00Z">
                      <w:rPr>
                        <w:rFonts w:ascii="Cambria Math" w:hAnsi="Cambria Math"/>
                        <w:lang w:val="es-CO"/>
                      </w:rPr>
                      <m:t>K</m:t>
                    </w:ins>
                  </m:r>
                </m:e>
              </m:d>
            </m:e>
          </m:func>
          <m:r>
            <w:ins w:id="69" w:author="Mario Paredes" w:date="2020-05-22T11:33:00Z">
              <w:rPr>
                <w:rFonts w:ascii="Cambria Math" w:hAnsi="Cambria Math"/>
                <w:lang w:val="es-CO"/>
              </w:rPr>
              <m:t>+20</m:t>
            </w:ins>
          </m:r>
          <m:func>
            <m:funcPr>
              <m:ctrlPr>
                <w:ins w:id="70" w:author="Mario Paredes" w:date="2020-05-22T11:33:00Z">
                  <w:rPr>
                    <w:rFonts w:ascii="Cambria Math" w:hAnsi="Cambria Math"/>
                    <w:iCs/>
                    <w:lang w:val="es-CO"/>
                  </w:rPr>
                </w:ins>
              </m:ctrlPr>
            </m:funcPr>
            <m:fName>
              <m:r>
                <w:ins w:id="71" w:author="Mario Paredes" w:date="2020-05-22T11:33:00Z">
                  <m:rPr>
                    <m:sty m:val="p"/>
                  </m:rPr>
                  <w:rPr>
                    <w:rFonts w:ascii="Cambria Math" w:hAnsi="Cambria Math"/>
                    <w:lang w:val="es-CO"/>
                  </w:rPr>
                  <m:t>log</m:t>
                </w:ins>
              </m:r>
            </m:fName>
            <m:e>
              <m:d>
                <m:dPr>
                  <m:ctrlPr>
                    <w:ins w:id="72" w:author="Mario Paredes" w:date="2020-05-22T11:33:00Z">
                      <w:rPr>
                        <w:rFonts w:ascii="Cambria Math" w:hAnsi="Cambria Math"/>
                        <w:i/>
                        <w:iCs/>
                        <w:lang w:val="es-CO"/>
                      </w:rPr>
                    </w:ins>
                  </m:ctrlPr>
                </m:dPr>
                <m:e>
                  <m:r>
                    <w:ins w:id="73" w:author="Mario Paredes" w:date="2020-05-22T11:33:00Z">
                      <w:rPr>
                        <w:rFonts w:ascii="Cambria Math" w:hAnsi="Cambria Math"/>
                        <w:lang w:val="es-CO"/>
                      </w:rPr>
                      <m:t>24</m:t>
                    </w:ins>
                  </m:r>
                  <m:ctrlPr>
                    <w:ins w:id="74" w:author="Mario Paredes" w:date="2020-05-22T11:33:00Z">
                      <w:rPr>
                        <w:rFonts w:ascii="Cambria Math" w:hAnsi="Cambria Math"/>
                        <w:i/>
                        <w:lang w:val="es-CO"/>
                      </w:rPr>
                    </w:ins>
                  </m:ctrlPr>
                </m:e>
              </m:d>
            </m:e>
          </m:func>
          <m:r>
            <w:ins w:id="75" w:author="Mario Paredes" w:date="2020-05-22T11:33:00Z">
              <w:rPr>
                <w:rFonts w:ascii="Cambria Math" w:hAnsi="Cambria Math"/>
                <w:lang w:val="es-CO"/>
              </w:rPr>
              <m:t>=0</m:t>
            </w:ins>
          </m:r>
        </m:oMath>
      </m:oMathPara>
    </w:p>
    <w:p w14:paraId="338108EF" w14:textId="5A442315" w:rsidR="00285AD4" w:rsidRPr="00285AD4" w:rsidRDefault="00285AD4" w:rsidP="00285AD4">
      <w:pPr>
        <w:jc w:val="center"/>
        <w:rPr>
          <w:ins w:id="76" w:author="Mario Paredes" w:date="2020-05-22T11:33:00Z"/>
          <w:rFonts w:eastAsiaTheme="minorEastAsia"/>
          <w:iCs/>
          <w:lang w:val="es-CO"/>
        </w:rPr>
      </w:pPr>
      <m:oMathPara>
        <m:oMath>
          <m:r>
            <w:ins w:id="77" w:author="Mario Paredes" w:date="2020-05-22T11:33:00Z">
              <w:rPr>
                <w:rFonts w:ascii="Cambria Math" w:hAnsi="Cambria Math"/>
                <w:lang w:val="es-CO"/>
              </w:rPr>
              <m:t>H</m:t>
            </w:ins>
          </m:r>
          <m:d>
            <m:dPr>
              <m:ctrlPr>
                <w:ins w:id="78" w:author="Mario Paredes" w:date="2020-05-22T11:33:00Z">
                  <w:rPr>
                    <w:rFonts w:ascii="Cambria Math" w:hAnsi="Cambria Math"/>
                    <w:i/>
                    <w:iCs/>
                    <w:lang w:val="es-CO"/>
                  </w:rPr>
                </w:ins>
              </m:ctrlPr>
            </m:dPr>
            <m:e>
              <m:r>
                <w:ins w:id="79" w:author="Mario Paredes" w:date="2020-05-22T11:33:00Z">
                  <w:rPr>
                    <w:rFonts w:ascii="Cambria Math" w:hAnsi="Cambria Math"/>
                    <w:lang w:val="es-CO"/>
                  </w:rPr>
                  <m:t>s</m:t>
                </w:ins>
              </m:r>
            </m:e>
          </m:d>
          <m:r>
            <w:ins w:id="80" w:author="Mario Paredes" w:date="2020-05-22T11:33:00Z">
              <w:rPr>
                <w:rFonts w:ascii="Cambria Math" w:hAnsi="Cambria Math"/>
                <w:lang w:val="es-CO"/>
              </w:rPr>
              <m:t>=</m:t>
            </w:ins>
          </m:r>
          <m:f>
            <m:fPr>
              <m:ctrlPr>
                <w:ins w:id="81" w:author="Mario Paredes" w:date="2020-05-22T11:33:00Z">
                  <w:rPr>
                    <w:rFonts w:ascii="Cambria Math" w:hAnsi="Cambria Math"/>
                    <w:i/>
                    <w:iCs/>
                    <w:lang w:val="es-CO"/>
                  </w:rPr>
                </w:ins>
              </m:ctrlPr>
            </m:fPr>
            <m:num>
              <m:r>
                <w:ins w:id="82" w:author="Mario Paredes" w:date="2020-05-22T11:33:00Z">
                  <w:rPr>
                    <w:rFonts w:ascii="Cambria Math" w:hAnsi="Cambria Math"/>
                    <w:lang w:val="es-CO"/>
                  </w:rPr>
                  <m:t>1</m:t>
                </w:ins>
              </m:r>
            </m:num>
            <m:den>
              <m:r>
                <w:ins w:id="83" w:author="Mario Paredes" w:date="2020-05-22T11:33:00Z">
                  <w:rPr>
                    <w:rFonts w:ascii="Cambria Math" w:hAnsi="Cambria Math"/>
                    <w:lang w:val="es-CO"/>
                  </w:rPr>
                  <m:t>24</m:t>
                </w:ins>
              </m:r>
            </m:den>
          </m:f>
          <m:r>
            <w:ins w:id="84" w:author="Mario Paredes" w:date="2020-05-22T11:33:00Z">
              <w:rPr>
                <w:rFonts w:ascii="Cambria Math" w:hAnsi="Cambria Math"/>
                <w:lang w:val="es-CO"/>
              </w:rPr>
              <m:t>s</m:t>
            </w:ins>
          </m:r>
          <m:f>
            <m:fPr>
              <m:ctrlPr>
                <w:ins w:id="85" w:author="Mario Paredes" w:date="2020-05-22T11:33:00Z">
                  <w:rPr>
                    <w:rFonts w:ascii="Cambria Math" w:hAnsi="Cambria Math"/>
                    <w:i/>
                    <w:iCs/>
                    <w:lang w:val="es-CO"/>
                  </w:rPr>
                </w:ins>
              </m:ctrlPr>
            </m:fPr>
            <m:num>
              <m:r>
                <w:ins w:id="86" w:author="Mario Paredes" w:date="2020-05-22T11:33:00Z">
                  <w:rPr>
                    <w:rFonts w:ascii="Cambria Math" w:hAnsi="Cambria Math"/>
                    <w:lang w:val="es-CO"/>
                  </w:rPr>
                  <m:t>24</m:t>
                </w:ins>
              </m:r>
            </m:num>
            <m:den>
              <m:r>
                <w:ins w:id="87" w:author="Mario Paredes" w:date="2020-05-22T11:33:00Z">
                  <w:rPr>
                    <w:rFonts w:ascii="Cambria Math" w:hAnsi="Cambria Math"/>
                    <w:lang w:val="es-CO"/>
                  </w:rPr>
                  <m:t>s+24</m:t>
                </w:ins>
              </m:r>
            </m:den>
          </m:f>
          <m:f>
            <m:fPr>
              <m:ctrlPr>
                <w:ins w:id="88" w:author="Mario Paredes" w:date="2020-05-22T11:33:00Z">
                  <w:rPr>
                    <w:rFonts w:ascii="Cambria Math" w:hAnsi="Cambria Math"/>
                    <w:i/>
                    <w:iCs/>
                    <w:lang w:val="es-CO"/>
                  </w:rPr>
                </w:ins>
              </m:ctrlPr>
            </m:fPr>
            <m:num>
              <m:r>
                <w:ins w:id="89" w:author="Mario Paredes" w:date="2020-05-22T11:33:00Z">
                  <w:rPr>
                    <w:rFonts w:ascii="Cambria Math" w:hAnsi="Cambria Math"/>
                    <w:lang w:val="es-CO"/>
                  </w:rPr>
                  <m:t>450</m:t>
                </w:ins>
              </m:r>
            </m:num>
            <m:den>
              <m:r>
                <w:ins w:id="90" w:author="Mario Paredes" w:date="2020-05-22T11:33:00Z">
                  <w:rPr>
                    <w:rFonts w:ascii="Cambria Math" w:hAnsi="Cambria Math"/>
                    <w:lang w:val="es-CO"/>
                  </w:rPr>
                  <m:t>s+</m:t>
                </w:ins>
              </m:r>
              <m:r>
                <w:ins w:id="91" w:author="Mario Paredes" w:date="2020-05-22T11:33:00Z">
                  <w:rPr>
                    <w:rFonts w:ascii="Cambria Math" w:hAnsi="Cambria Math"/>
                    <w:lang w:val="es-CO"/>
                  </w:rPr>
                  <m:t>450</m:t>
                </w:ins>
              </m:r>
            </m:den>
          </m:f>
        </m:oMath>
      </m:oMathPara>
    </w:p>
    <w:p w14:paraId="1B3DF8DD" w14:textId="77777777" w:rsidR="00285AD4" w:rsidRPr="006F00EE" w:rsidRDefault="00285AD4" w:rsidP="00285AD4">
      <w:pPr>
        <w:jc w:val="center"/>
        <w:rPr>
          <w:ins w:id="92" w:author="Mario Paredes" w:date="2020-05-22T11:33:00Z"/>
        </w:rPr>
      </w:pPr>
    </w:p>
    <w:p w14:paraId="16C019C5" w14:textId="77777777" w:rsidR="00285AD4" w:rsidRPr="006F00EE" w:rsidRDefault="00285AD4" w:rsidP="006F00EE">
      <w:pPr>
        <w:jc w:val="center"/>
        <w:rPr>
          <w:ins w:id="93" w:author="Mario Paredes" w:date="2020-05-22T11:33:00Z"/>
        </w:rPr>
      </w:pPr>
    </w:p>
    <w:p w14:paraId="5D7825CA" w14:textId="77777777" w:rsidR="006F00EE" w:rsidRDefault="006F00EE"/>
    <w:sectPr w:rsidR="006F0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o Paredes">
    <w15:presenceInfo w15:providerId="Windows Live" w15:userId="284983aab2345c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EE"/>
    <w:rsid w:val="00285AD4"/>
    <w:rsid w:val="00391E2B"/>
    <w:rsid w:val="0040479F"/>
    <w:rsid w:val="00501C68"/>
    <w:rsid w:val="005A681D"/>
    <w:rsid w:val="006F00EE"/>
    <w:rsid w:val="00BB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A1C67"/>
  <w15:chartTrackingRefBased/>
  <w15:docId w15:val="{F60AD328-2610-43F7-BB88-EBC97E2B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1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1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n">
    <w:name w:val="Revision"/>
    <w:hidden/>
    <w:uiPriority w:val="99"/>
    <w:semiHidden/>
    <w:rsid w:val="00391E2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91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3</cp:revision>
  <dcterms:created xsi:type="dcterms:W3CDTF">2020-05-19T22:58:00Z</dcterms:created>
  <dcterms:modified xsi:type="dcterms:W3CDTF">2020-05-22T16:36:00Z</dcterms:modified>
</cp:coreProperties>
</file>